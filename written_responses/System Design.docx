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7818" w14:textId="5AC738A7" w:rsidR="002302A0" w:rsidRPr="004F6965" w:rsidRDefault="00F56132">
      <w:pPr>
        <w:pStyle w:val="Heading1"/>
        <w:spacing w:line="360" w:lineRule="auto"/>
        <w:rPr>
          <w:rFonts w:ascii="Roboto" w:hAnsi="Roboto"/>
          <w:b/>
          <w:bCs/>
        </w:rPr>
        <w:pPrChange w:id="0" w:author="Tawanda Msengezi" w:date="2023-08-21T08:03:00Z">
          <w:pPr/>
        </w:pPrChange>
      </w:pPr>
      <w:r w:rsidRPr="004F6965">
        <w:rPr>
          <w:rFonts w:ascii="Roboto" w:hAnsi="Roboto"/>
          <w:b/>
          <w:bCs/>
        </w:rPr>
        <w:t>Real-Time In-Game Statistics Application (FitStat)</w:t>
      </w:r>
    </w:p>
    <w:p w14:paraId="516532CA" w14:textId="1036A4F5" w:rsidR="003A3CFD" w:rsidRPr="00663F78" w:rsidRDefault="00663F78" w:rsidP="00597326">
      <w:pPr>
        <w:rPr>
          <w:rFonts w:ascii="Roboto Light" w:hAnsi="Roboto Light"/>
        </w:rPr>
      </w:pPr>
      <w:r>
        <w:rPr>
          <w:rFonts w:ascii="Roboto Light" w:hAnsi="Roboto Light"/>
        </w:rPr>
        <w:t>T</w:t>
      </w:r>
      <w:r w:rsidR="00C75FBE">
        <w:rPr>
          <w:rFonts w:ascii="Roboto Light" w:hAnsi="Roboto Light"/>
        </w:rPr>
        <w:t>his document is a system design document for a</w:t>
      </w:r>
      <w:r w:rsidR="00931FEA">
        <w:rPr>
          <w:rFonts w:ascii="Roboto Light" w:hAnsi="Roboto Light"/>
        </w:rPr>
        <w:t>n</w:t>
      </w:r>
      <w:r w:rsidR="00C75FBE">
        <w:rPr>
          <w:rFonts w:ascii="Roboto Light" w:hAnsi="Roboto Light"/>
        </w:rPr>
        <w:t xml:space="preserve"> application that serves real-time, in-game statistics. T</w:t>
      </w:r>
      <w:r w:rsidRPr="00663F78">
        <w:rPr>
          <w:rFonts w:ascii="Roboto Light" w:hAnsi="Roboto Light"/>
        </w:rPr>
        <w:t>o address the concern of scalability</w:t>
      </w:r>
      <w:r>
        <w:rPr>
          <w:rFonts w:ascii="Roboto Light" w:hAnsi="Roboto Light"/>
        </w:rPr>
        <w:t>,</w:t>
      </w:r>
      <w:r w:rsidRPr="00663F78">
        <w:rPr>
          <w:rFonts w:ascii="Roboto Light" w:hAnsi="Roboto Light"/>
        </w:rPr>
        <w:t xml:space="preserve"> </w:t>
      </w:r>
      <w:r>
        <w:rPr>
          <w:rFonts w:ascii="Roboto Light" w:hAnsi="Roboto Light"/>
        </w:rPr>
        <w:t>i</w:t>
      </w:r>
      <w:r w:rsidR="00EE17DF" w:rsidRPr="00663F78">
        <w:rPr>
          <w:rFonts w:ascii="Roboto Light" w:hAnsi="Roboto Light"/>
        </w:rPr>
        <w:t>t is important to consider the workload of the application</w:t>
      </w:r>
      <w:r w:rsidR="003A3CFD" w:rsidRPr="00663F78">
        <w:rPr>
          <w:rFonts w:ascii="Roboto Light" w:hAnsi="Roboto Light"/>
        </w:rPr>
        <w:t xml:space="preserve"> </w:t>
      </w:r>
      <w:r>
        <w:rPr>
          <w:rFonts w:ascii="Roboto Light" w:hAnsi="Roboto Light"/>
        </w:rPr>
        <w:t>which should</w:t>
      </w:r>
      <w:r w:rsidR="003A3CFD" w:rsidRPr="00663F78">
        <w:rPr>
          <w:rFonts w:ascii="Roboto Light" w:hAnsi="Roboto Light"/>
        </w:rPr>
        <w:t xml:space="preserve"> serve at most 100 users</w:t>
      </w:r>
      <w:r w:rsidR="00EE17DF" w:rsidRPr="00663F78">
        <w:rPr>
          <w:rFonts w:ascii="Roboto Light" w:hAnsi="Roboto Light"/>
        </w:rPr>
        <w:t>.</w:t>
      </w:r>
      <w:r w:rsidR="0013385D" w:rsidRPr="00663F78">
        <w:rPr>
          <w:rFonts w:ascii="Roboto Light" w:hAnsi="Roboto Light"/>
        </w:rPr>
        <w:t xml:space="preserve"> </w:t>
      </w:r>
      <w:r w:rsidR="003A3CFD" w:rsidRPr="00663F78">
        <w:rPr>
          <w:rFonts w:ascii="Roboto Light" w:hAnsi="Roboto Light"/>
        </w:rPr>
        <w:t xml:space="preserve">Referring to the diagram below, the proposed application will need a REST API that can </w:t>
      </w:r>
      <w:r w:rsidR="005B7549">
        <w:rPr>
          <w:rFonts w:ascii="Roboto Light" w:hAnsi="Roboto Light"/>
        </w:rPr>
        <w:t>request and send</w:t>
      </w:r>
      <w:r w:rsidR="003A3CFD" w:rsidRPr="00663F78">
        <w:rPr>
          <w:rFonts w:ascii="Roboto Light" w:hAnsi="Roboto Light"/>
        </w:rPr>
        <w:t xml:space="preserve"> </w:t>
      </w:r>
      <w:r w:rsidR="005B6CFD">
        <w:rPr>
          <w:rFonts w:ascii="Roboto Light" w:hAnsi="Roboto Light"/>
        </w:rPr>
        <w:t xml:space="preserve">data for </w:t>
      </w:r>
      <w:r w:rsidR="003A3CFD" w:rsidRPr="00663F78">
        <w:rPr>
          <w:rFonts w:ascii="Roboto Light" w:hAnsi="Roboto Light"/>
        </w:rPr>
        <w:t>historic</w:t>
      </w:r>
      <w:r w:rsidR="00C75FBE">
        <w:rPr>
          <w:rFonts w:ascii="Roboto Light" w:hAnsi="Roboto Light"/>
        </w:rPr>
        <w:t xml:space="preserve"> games</w:t>
      </w:r>
      <w:r w:rsidR="003A3CFD" w:rsidRPr="00663F78">
        <w:rPr>
          <w:rFonts w:ascii="Roboto Light" w:hAnsi="Roboto Light"/>
        </w:rPr>
        <w:t xml:space="preserve"> as well as</w:t>
      </w:r>
      <w:r w:rsidR="00597326" w:rsidRPr="00663F78">
        <w:rPr>
          <w:rFonts w:ascii="Roboto Light" w:hAnsi="Roboto Light"/>
        </w:rPr>
        <w:t xml:space="preserve"> </w:t>
      </w:r>
      <w:r w:rsidR="003A3CFD" w:rsidRPr="00663F78">
        <w:rPr>
          <w:rFonts w:ascii="Roboto Light" w:hAnsi="Roboto Light"/>
        </w:rPr>
        <w:t>in</w:t>
      </w:r>
      <w:r w:rsidR="00FA6A10">
        <w:rPr>
          <w:rFonts w:ascii="Roboto Light" w:hAnsi="Roboto Light"/>
        </w:rPr>
        <w:t>-</w:t>
      </w:r>
      <w:r w:rsidR="003A3CFD" w:rsidRPr="00663F78">
        <w:rPr>
          <w:rFonts w:ascii="Roboto Light" w:hAnsi="Roboto Light"/>
        </w:rPr>
        <w:t>progress</w:t>
      </w:r>
      <w:r w:rsidR="005B6CFD">
        <w:rPr>
          <w:rFonts w:ascii="Roboto Light" w:hAnsi="Roboto Light"/>
        </w:rPr>
        <w:t xml:space="preserve"> games</w:t>
      </w:r>
      <w:r w:rsidR="003A3CFD" w:rsidRPr="00663F78">
        <w:rPr>
          <w:rFonts w:ascii="Roboto Light" w:hAnsi="Roboto Light"/>
        </w:rPr>
        <w:t>.</w:t>
      </w:r>
    </w:p>
    <w:p w14:paraId="2A8434E9" w14:textId="0C8EE6B7" w:rsidR="00EE17DF" w:rsidRDefault="00EE17DF" w:rsidP="003A3CFD">
      <w:pPr>
        <w:ind w:left="360"/>
        <w:jc w:val="center"/>
        <w:rPr>
          <w:rFonts w:ascii="Roboto" w:hAnsi="Roboto"/>
        </w:rPr>
      </w:pPr>
      <w:r w:rsidRPr="00FD14E7">
        <w:rPr>
          <w:noProof/>
        </w:rPr>
        <w:drawing>
          <wp:inline distT="0" distB="0" distL="0" distR="0" wp14:anchorId="04A1F053" wp14:editId="6FE9B605">
            <wp:extent cx="4595762" cy="2314575"/>
            <wp:effectExtent l="19050" t="19050" r="14605" b="9525"/>
            <wp:docPr id="862747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47834" name="Picture 862747834"/>
                    <pic:cNvPicPr/>
                  </pic:nvPicPr>
                  <pic:blipFill>
                    <a:blip r:embed="rId6">
                      <a:extLst>
                        <a:ext uri="{28A0092B-C50C-407E-A947-70E740481C1C}">
                          <a14:useLocalDpi xmlns:a14="http://schemas.microsoft.com/office/drawing/2010/main" val="0"/>
                        </a:ext>
                      </a:extLst>
                    </a:blip>
                    <a:stretch>
                      <a:fillRect/>
                    </a:stretch>
                  </pic:blipFill>
                  <pic:spPr>
                    <a:xfrm>
                      <a:off x="0" y="0"/>
                      <a:ext cx="4603365" cy="2318404"/>
                    </a:xfrm>
                    <a:prstGeom prst="rect">
                      <a:avLst/>
                    </a:prstGeom>
                    <a:ln>
                      <a:solidFill>
                        <a:schemeClr val="accent1"/>
                      </a:solidFill>
                    </a:ln>
                  </pic:spPr>
                </pic:pic>
              </a:graphicData>
            </a:graphic>
          </wp:inline>
        </w:drawing>
      </w:r>
    </w:p>
    <w:p w14:paraId="3764E0B7" w14:textId="5E836B28" w:rsidR="00597326" w:rsidRPr="00663F78" w:rsidRDefault="00597326" w:rsidP="00597326">
      <w:pPr>
        <w:rPr>
          <w:rFonts w:ascii="Roboto Light" w:hAnsi="Roboto Light"/>
        </w:rPr>
      </w:pPr>
      <w:r w:rsidRPr="00663F78">
        <w:rPr>
          <w:rFonts w:ascii="Roboto Light" w:hAnsi="Roboto Light"/>
        </w:rPr>
        <w:t xml:space="preserve">The REST API will </w:t>
      </w:r>
      <w:r w:rsidR="00C75FBE" w:rsidRPr="00663F78">
        <w:rPr>
          <w:rFonts w:ascii="Roboto Light" w:hAnsi="Roboto Light"/>
        </w:rPr>
        <w:t>use</w:t>
      </w:r>
      <w:r w:rsidRPr="00663F78">
        <w:rPr>
          <w:rFonts w:ascii="Roboto Light" w:hAnsi="Roboto Light"/>
        </w:rPr>
        <w:t xml:space="preserve"> HTTP </w:t>
      </w:r>
      <w:r w:rsidR="00C5741E">
        <w:rPr>
          <w:rFonts w:ascii="Roboto Light" w:hAnsi="Roboto Light"/>
        </w:rPr>
        <w:t>in executing</w:t>
      </w:r>
      <w:r w:rsidR="000C7171">
        <w:rPr>
          <w:rFonts w:ascii="Roboto Light" w:hAnsi="Roboto Light"/>
        </w:rPr>
        <w:t xml:space="preserve"> the following process</w:t>
      </w:r>
      <w:r w:rsidRPr="00663F78">
        <w:rPr>
          <w:rFonts w:ascii="Roboto Light" w:hAnsi="Roboto Light"/>
        </w:rPr>
        <w:t>:</w:t>
      </w:r>
    </w:p>
    <w:p w14:paraId="25C8AA8F" w14:textId="766D1369" w:rsidR="003A3CFD" w:rsidRDefault="003A3CFD" w:rsidP="000C7171">
      <w:pPr>
        <w:pStyle w:val="ListParagraph"/>
        <w:numPr>
          <w:ilvl w:val="0"/>
          <w:numId w:val="6"/>
        </w:numPr>
        <w:rPr>
          <w:rFonts w:ascii="Roboto Light" w:hAnsi="Roboto Light"/>
        </w:rPr>
      </w:pPr>
      <w:r w:rsidRPr="00663F78">
        <w:rPr>
          <w:rFonts w:ascii="Roboto Light" w:hAnsi="Roboto Light"/>
        </w:rPr>
        <w:t>The client first establishes a Web socket connection</w:t>
      </w:r>
      <w:r w:rsidR="00C75FBE">
        <w:rPr>
          <w:rFonts w:ascii="Roboto Light" w:hAnsi="Roboto Light"/>
        </w:rPr>
        <w:t>.</w:t>
      </w:r>
      <w:r w:rsidR="00D1359F" w:rsidRPr="00663F78">
        <w:rPr>
          <w:rFonts w:ascii="Roboto Light" w:hAnsi="Roboto Light"/>
        </w:rPr>
        <w:t xml:space="preserve"> </w:t>
      </w:r>
      <w:r w:rsidR="00C75FBE">
        <w:rPr>
          <w:rFonts w:ascii="Roboto Light" w:hAnsi="Roboto Light"/>
        </w:rPr>
        <w:t>The connection</w:t>
      </w:r>
      <w:r w:rsidRPr="00663F78">
        <w:rPr>
          <w:rFonts w:ascii="Roboto Light" w:hAnsi="Roboto Light"/>
        </w:rPr>
        <w:t xml:space="preserve"> </w:t>
      </w:r>
      <w:r w:rsidR="00D1359F" w:rsidRPr="00663F78">
        <w:rPr>
          <w:rFonts w:ascii="Roboto Light" w:hAnsi="Roboto Light"/>
        </w:rPr>
        <w:t>should</w:t>
      </w:r>
      <w:r w:rsidRPr="00663F78">
        <w:rPr>
          <w:rFonts w:ascii="Roboto Light" w:hAnsi="Roboto Light"/>
        </w:rPr>
        <w:t xml:space="preserve"> be a persisted connection which stays open for the </w:t>
      </w:r>
      <w:r w:rsidR="00DE7092">
        <w:rPr>
          <w:rFonts w:ascii="Roboto Light" w:hAnsi="Roboto Light"/>
        </w:rPr>
        <w:t xml:space="preserve">duration of the </w:t>
      </w:r>
      <w:r w:rsidRPr="00663F78">
        <w:rPr>
          <w:rFonts w:ascii="Roboto Light" w:hAnsi="Roboto Light"/>
        </w:rPr>
        <w:t>session.</w:t>
      </w:r>
    </w:p>
    <w:p w14:paraId="1E43F8A2" w14:textId="5B1B8EF1" w:rsidR="003A3CFD" w:rsidRPr="00663F78" w:rsidRDefault="003A3CFD" w:rsidP="000C7171">
      <w:pPr>
        <w:pStyle w:val="ListParagraph"/>
        <w:numPr>
          <w:ilvl w:val="0"/>
          <w:numId w:val="6"/>
        </w:numPr>
        <w:rPr>
          <w:rFonts w:ascii="Roboto Light" w:hAnsi="Roboto Light"/>
        </w:rPr>
      </w:pPr>
      <w:r w:rsidRPr="00663F78">
        <w:rPr>
          <w:rFonts w:ascii="Roboto Light" w:hAnsi="Roboto Light"/>
        </w:rPr>
        <w:t>T</w:t>
      </w:r>
      <w:r w:rsidR="000C7171">
        <w:rPr>
          <w:rFonts w:ascii="Roboto Light" w:hAnsi="Roboto Light"/>
        </w:rPr>
        <w:t>he</w:t>
      </w:r>
      <w:r w:rsidRPr="00663F78">
        <w:rPr>
          <w:rFonts w:ascii="Roboto Light" w:hAnsi="Roboto Light"/>
        </w:rPr>
        <w:t xml:space="preserve"> API </w:t>
      </w:r>
      <w:r w:rsidR="000C7171">
        <w:rPr>
          <w:rFonts w:ascii="Roboto Light" w:hAnsi="Roboto Light"/>
        </w:rPr>
        <w:t>will</w:t>
      </w:r>
      <w:r w:rsidR="00D1359F" w:rsidRPr="00663F78">
        <w:rPr>
          <w:rFonts w:ascii="Roboto Light" w:hAnsi="Roboto Light"/>
        </w:rPr>
        <w:t xml:space="preserve"> </w:t>
      </w:r>
      <w:r w:rsidRPr="00663F78">
        <w:rPr>
          <w:rFonts w:ascii="Roboto Light" w:hAnsi="Roboto Light"/>
        </w:rPr>
        <w:t>read data</w:t>
      </w:r>
      <w:r w:rsidR="00D1359F" w:rsidRPr="00663F78">
        <w:rPr>
          <w:rFonts w:ascii="Roboto Light" w:hAnsi="Roboto Light"/>
        </w:rPr>
        <w:t xml:space="preserve"> with no ability to update or delete</w:t>
      </w:r>
      <w:r w:rsidRPr="00663F78">
        <w:rPr>
          <w:rFonts w:ascii="Roboto Light" w:hAnsi="Roboto Light"/>
        </w:rPr>
        <w:t>.</w:t>
      </w:r>
    </w:p>
    <w:p w14:paraId="30A619AC" w14:textId="694D4F4E" w:rsidR="003A3CFD" w:rsidRPr="00663F78" w:rsidRDefault="003A3CFD" w:rsidP="000C7171">
      <w:pPr>
        <w:pStyle w:val="ListParagraph"/>
        <w:numPr>
          <w:ilvl w:val="0"/>
          <w:numId w:val="6"/>
        </w:numPr>
        <w:rPr>
          <w:rFonts w:ascii="Roboto Light" w:hAnsi="Roboto Light"/>
        </w:rPr>
      </w:pPr>
      <w:r w:rsidRPr="00663F78">
        <w:rPr>
          <w:rFonts w:ascii="Roboto Light" w:hAnsi="Roboto Light"/>
        </w:rPr>
        <w:t xml:space="preserve">The web server will query the database and persist state to the </w:t>
      </w:r>
      <w:r w:rsidR="00565C25" w:rsidRPr="00663F78">
        <w:rPr>
          <w:rFonts w:ascii="Roboto Light" w:hAnsi="Roboto Light"/>
        </w:rPr>
        <w:t>user interface</w:t>
      </w:r>
      <w:r w:rsidRPr="00663F78">
        <w:rPr>
          <w:rFonts w:ascii="Roboto Light" w:hAnsi="Roboto Light"/>
        </w:rPr>
        <w:t>. The persisted state is updated in the database.</w:t>
      </w:r>
    </w:p>
    <w:p w14:paraId="6F33A583" w14:textId="3E6D3C58" w:rsidR="003A3CFD" w:rsidRPr="00663F78" w:rsidRDefault="003A3CFD" w:rsidP="000C7171">
      <w:pPr>
        <w:pStyle w:val="ListParagraph"/>
        <w:numPr>
          <w:ilvl w:val="0"/>
          <w:numId w:val="6"/>
        </w:numPr>
        <w:rPr>
          <w:rFonts w:ascii="Roboto Light" w:hAnsi="Roboto Light"/>
        </w:rPr>
      </w:pPr>
      <w:r w:rsidRPr="00663F78">
        <w:rPr>
          <w:rFonts w:ascii="Roboto Light" w:hAnsi="Roboto Light"/>
        </w:rPr>
        <w:t>If changes occur in the database outside of the API, the database must notify the web server of the change. The web server will then access the new changes and send them to the UI in real-time.</w:t>
      </w:r>
    </w:p>
    <w:p w14:paraId="0F2FB0EA" w14:textId="7224AD5B" w:rsidR="005B6CFD" w:rsidRPr="00C5741E" w:rsidRDefault="005B6CFD" w:rsidP="005B6CFD">
      <w:pPr>
        <w:pStyle w:val="Caption"/>
        <w:keepNext/>
        <w:jc w:val="center"/>
        <w:rPr>
          <w:b/>
          <w:bCs/>
          <w:color w:val="auto"/>
        </w:rPr>
      </w:pPr>
      <w:r w:rsidRPr="00C5741E">
        <w:rPr>
          <w:b/>
          <w:bCs/>
          <w:color w:val="auto"/>
        </w:rPr>
        <w:lastRenderedPageBreak/>
        <w:t>Diagram showing the relationship between the clients established connection, the API, and bi-directional communication between the server and database.</w:t>
      </w:r>
    </w:p>
    <w:p w14:paraId="1DEB76B2" w14:textId="4930F99E" w:rsidR="00597326" w:rsidRPr="00597326" w:rsidRDefault="00597326" w:rsidP="00597326">
      <w:pPr>
        <w:pStyle w:val="ListParagraph"/>
        <w:jc w:val="center"/>
        <w:rPr>
          <w:rFonts w:ascii="Roboto" w:hAnsi="Roboto"/>
        </w:rPr>
      </w:pPr>
      <w:r>
        <w:rPr>
          <w:noProof/>
        </w:rPr>
        <w:drawing>
          <wp:inline distT="0" distB="0" distL="0" distR="0" wp14:anchorId="76E50C6B" wp14:editId="25D9D307">
            <wp:extent cx="4833321" cy="2500313"/>
            <wp:effectExtent l="19050" t="19050" r="24765" b="14605"/>
            <wp:docPr id="1981650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50147" name="Picture 1981650147"/>
                    <pic:cNvPicPr/>
                  </pic:nvPicPr>
                  <pic:blipFill>
                    <a:blip r:embed="rId7">
                      <a:extLst>
                        <a:ext uri="{28A0092B-C50C-407E-A947-70E740481C1C}">
                          <a14:useLocalDpi xmlns:a14="http://schemas.microsoft.com/office/drawing/2010/main" val="0"/>
                        </a:ext>
                      </a:extLst>
                    </a:blip>
                    <a:stretch>
                      <a:fillRect/>
                    </a:stretch>
                  </pic:blipFill>
                  <pic:spPr>
                    <a:xfrm>
                      <a:off x="0" y="0"/>
                      <a:ext cx="4856372" cy="2512238"/>
                    </a:xfrm>
                    <a:prstGeom prst="rect">
                      <a:avLst/>
                    </a:prstGeom>
                    <a:ln>
                      <a:solidFill>
                        <a:schemeClr val="accent1"/>
                      </a:solidFill>
                    </a:ln>
                  </pic:spPr>
                </pic:pic>
              </a:graphicData>
            </a:graphic>
          </wp:inline>
        </w:drawing>
      </w:r>
    </w:p>
    <w:p w14:paraId="7D9A11C6" w14:textId="03AD38E8" w:rsidR="00F56132" w:rsidRPr="00C75FBE" w:rsidRDefault="00C75FBE" w:rsidP="004F6965">
      <w:pPr>
        <w:pStyle w:val="Heading2"/>
        <w:spacing w:line="360" w:lineRule="auto"/>
        <w:rPr>
          <w:rFonts w:ascii="Roboto" w:hAnsi="Roboto"/>
          <w:b/>
          <w:bCs/>
        </w:rPr>
      </w:pPr>
      <w:r w:rsidRPr="00C75FBE">
        <w:rPr>
          <w:rFonts w:ascii="Roboto" w:hAnsi="Roboto"/>
          <w:b/>
          <w:bCs/>
        </w:rPr>
        <w:t>Navigation</w:t>
      </w:r>
    </w:p>
    <w:p w14:paraId="291D2CF6" w14:textId="2D0D61B4" w:rsidR="00F246B4" w:rsidRPr="00663F78" w:rsidRDefault="00546AA8" w:rsidP="005207B9">
      <w:pPr>
        <w:rPr>
          <w:ins w:id="1" w:author="Tawanda Msengezi" w:date="2023-08-21T08:01:00Z"/>
          <w:rFonts w:ascii="Roboto Light" w:hAnsi="Roboto Light"/>
        </w:rPr>
      </w:pPr>
      <w:r w:rsidRPr="00663F78">
        <w:rPr>
          <w:rFonts w:ascii="Roboto Light" w:hAnsi="Roboto Light"/>
        </w:rPr>
        <w:t>The application</w:t>
      </w:r>
      <w:r w:rsidR="00877B81" w:rsidRPr="00663F78">
        <w:rPr>
          <w:rFonts w:ascii="Roboto Light" w:hAnsi="Roboto Light"/>
        </w:rPr>
        <w:t>s API will be able to request two</w:t>
      </w:r>
      <w:r w:rsidRPr="00663F78">
        <w:rPr>
          <w:rFonts w:ascii="Roboto Light" w:hAnsi="Roboto Light"/>
        </w:rPr>
        <w:t xml:space="preserve"> endpoints which are </w:t>
      </w:r>
      <w:r w:rsidR="004A67BD" w:rsidRPr="004A67BD">
        <w:rPr>
          <w:rFonts w:ascii="Roboto Light" w:hAnsi="Roboto Light"/>
          <w:b/>
          <w:bCs/>
          <w:highlight w:val="lightGray"/>
        </w:rPr>
        <w:t>/</w:t>
      </w:r>
      <w:r w:rsidRPr="004A67BD">
        <w:rPr>
          <w:rFonts w:ascii="Roboto Light" w:hAnsi="Roboto Light"/>
          <w:b/>
          <w:bCs/>
          <w:highlight w:val="lightGray"/>
        </w:rPr>
        <w:t>games in progress</w:t>
      </w:r>
      <w:r w:rsidRPr="00663F78">
        <w:rPr>
          <w:rFonts w:ascii="Roboto Light" w:hAnsi="Roboto Light"/>
        </w:rPr>
        <w:t xml:space="preserve"> and </w:t>
      </w:r>
      <w:r w:rsidR="004A67BD" w:rsidRPr="004A67BD">
        <w:rPr>
          <w:rFonts w:ascii="Roboto Light" w:hAnsi="Roboto Light"/>
          <w:b/>
          <w:bCs/>
          <w:highlight w:val="lightGray"/>
        </w:rPr>
        <w:t>/</w:t>
      </w:r>
      <w:r w:rsidRPr="004A67BD">
        <w:rPr>
          <w:rFonts w:ascii="Roboto Light" w:hAnsi="Roboto Light"/>
          <w:b/>
          <w:bCs/>
          <w:highlight w:val="lightGray"/>
        </w:rPr>
        <w:t>historic games</w:t>
      </w:r>
      <w:r w:rsidRPr="00663F78">
        <w:rPr>
          <w:rFonts w:ascii="Roboto Light" w:hAnsi="Roboto Light"/>
        </w:rPr>
        <w:t>.</w:t>
      </w:r>
      <w:r w:rsidR="00877B81" w:rsidRPr="00663F78">
        <w:rPr>
          <w:rFonts w:ascii="Roboto Light" w:hAnsi="Roboto Light"/>
        </w:rPr>
        <w:t xml:space="preserve"> These endpoints will</w:t>
      </w:r>
      <w:r w:rsidR="00565C25" w:rsidRPr="00663F78">
        <w:rPr>
          <w:rFonts w:ascii="Roboto Light" w:hAnsi="Roboto Light"/>
        </w:rPr>
        <w:t xml:space="preserve"> control the navigation and</w:t>
      </w:r>
      <w:r w:rsidR="00877B81" w:rsidRPr="00663F78">
        <w:rPr>
          <w:rFonts w:ascii="Roboto Light" w:hAnsi="Roboto Light"/>
        </w:rPr>
        <w:t xml:space="preserve"> rely on data from two database tables with respective names. </w:t>
      </w:r>
      <w:r w:rsidR="0029159A">
        <w:rPr>
          <w:rFonts w:ascii="Roboto Light" w:hAnsi="Roboto Light"/>
        </w:rPr>
        <w:t xml:space="preserve">A Model View Controller (MVC) architecture would be ideal – the view will render the options for navigation while the controller </w:t>
      </w:r>
      <w:r w:rsidR="00FA6A10">
        <w:rPr>
          <w:rFonts w:ascii="Roboto Light" w:hAnsi="Roboto Light"/>
        </w:rPr>
        <w:t xml:space="preserve">will </w:t>
      </w:r>
      <w:r w:rsidR="0029159A">
        <w:rPr>
          <w:rFonts w:ascii="Roboto Light" w:hAnsi="Roboto Light"/>
        </w:rPr>
        <w:t xml:space="preserve">facilitate the accessibility of different routes. </w:t>
      </w:r>
      <w:r w:rsidR="00877B81" w:rsidRPr="00663F78">
        <w:rPr>
          <w:rFonts w:ascii="Roboto Light" w:hAnsi="Roboto Light"/>
        </w:rPr>
        <w:t xml:space="preserve">The database can be programmed such that when a game in progress comes to an end, </w:t>
      </w:r>
      <w:r w:rsidR="004A67BD">
        <w:rPr>
          <w:rFonts w:ascii="Roboto Light" w:hAnsi="Roboto Light"/>
        </w:rPr>
        <w:t xml:space="preserve">then </w:t>
      </w:r>
      <w:r w:rsidR="00877B81" w:rsidRPr="00663F78">
        <w:rPr>
          <w:rFonts w:ascii="Roboto Light" w:hAnsi="Roboto Light"/>
        </w:rPr>
        <w:t>the data of that table will be automatically pushed into the</w:t>
      </w:r>
      <w:r w:rsidR="004A67BD">
        <w:rPr>
          <w:rFonts w:ascii="Roboto Light" w:hAnsi="Roboto Light"/>
        </w:rPr>
        <w:t xml:space="preserve"> </w:t>
      </w:r>
      <w:r w:rsidR="00877B81" w:rsidRPr="00663F78">
        <w:rPr>
          <w:rFonts w:ascii="Roboto Light" w:hAnsi="Roboto Light"/>
        </w:rPr>
        <w:t xml:space="preserve">historic games </w:t>
      </w:r>
      <w:r w:rsidR="004A67BD" w:rsidRPr="00663F78">
        <w:rPr>
          <w:rFonts w:ascii="Roboto Light" w:hAnsi="Roboto Light"/>
        </w:rPr>
        <w:t xml:space="preserve">table </w:t>
      </w:r>
      <w:r w:rsidR="00877B81" w:rsidRPr="00663F78">
        <w:rPr>
          <w:rFonts w:ascii="Roboto Light" w:hAnsi="Roboto Light"/>
        </w:rPr>
        <w:t xml:space="preserve">and </w:t>
      </w:r>
      <w:r w:rsidR="00C75FBE">
        <w:rPr>
          <w:rFonts w:ascii="Roboto Light" w:hAnsi="Roboto Light"/>
        </w:rPr>
        <w:t>dropped</w:t>
      </w:r>
      <w:r w:rsidR="00877B81" w:rsidRPr="00663F78">
        <w:rPr>
          <w:rFonts w:ascii="Roboto Light" w:hAnsi="Roboto Light"/>
        </w:rPr>
        <w:t xml:space="preserve"> to </w:t>
      </w:r>
      <w:r w:rsidR="000C7171">
        <w:rPr>
          <w:rFonts w:ascii="Roboto Light" w:hAnsi="Roboto Light"/>
        </w:rPr>
        <w:t>create</w:t>
      </w:r>
      <w:r w:rsidR="00877B81" w:rsidRPr="00663F78">
        <w:rPr>
          <w:rFonts w:ascii="Roboto Light" w:hAnsi="Roboto Light"/>
        </w:rPr>
        <w:t xml:space="preserve"> space for another real-time match. </w:t>
      </w:r>
    </w:p>
    <w:p w14:paraId="5D67A863" w14:textId="0AA9871D" w:rsidR="00F56132" w:rsidRPr="00C75FBE" w:rsidRDefault="00C75FBE" w:rsidP="004F6965">
      <w:pPr>
        <w:pStyle w:val="Heading2"/>
        <w:spacing w:line="360" w:lineRule="auto"/>
        <w:rPr>
          <w:rFonts w:ascii="Roboto" w:hAnsi="Roboto"/>
          <w:b/>
          <w:bCs/>
        </w:rPr>
      </w:pPr>
      <w:r w:rsidRPr="00C75FBE">
        <w:rPr>
          <w:rFonts w:ascii="Roboto" w:hAnsi="Roboto"/>
          <w:b/>
          <w:bCs/>
        </w:rPr>
        <w:t>Tools and Technologies</w:t>
      </w:r>
    </w:p>
    <w:p w14:paraId="5C225899" w14:textId="5AAF82D3" w:rsidR="00521A94" w:rsidRPr="00663F78" w:rsidRDefault="00663F78" w:rsidP="005207B9">
      <w:pPr>
        <w:rPr>
          <w:rFonts w:ascii="Roboto Light" w:hAnsi="Roboto Light"/>
        </w:rPr>
      </w:pPr>
      <w:r w:rsidRPr="00663F78">
        <w:rPr>
          <w:rFonts w:ascii="Roboto Light" w:hAnsi="Roboto Light"/>
        </w:rPr>
        <w:t>The technologies to build this system are</w:t>
      </w:r>
      <w:r w:rsidR="00521A94" w:rsidRPr="00663F78">
        <w:rPr>
          <w:rFonts w:ascii="Roboto Light" w:hAnsi="Roboto Light"/>
        </w:rPr>
        <w:t>:</w:t>
      </w:r>
    </w:p>
    <w:p w14:paraId="4FE50ED6" w14:textId="025AC105" w:rsidR="00521A94" w:rsidRPr="00663F78" w:rsidRDefault="005207B9" w:rsidP="00521A94">
      <w:pPr>
        <w:pStyle w:val="ListParagraph"/>
        <w:numPr>
          <w:ilvl w:val="0"/>
          <w:numId w:val="5"/>
        </w:numPr>
        <w:rPr>
          <w:rFonts w:ascii="Roboto Light" w:hAnsi="Roboto Light"/>
          <w:b/>
          <w:bCs/>
        </w:rPr>
      </w:pPr>
      <w:r w:rsidRPr="00663F78">
        <w:rPr>
          <w:rFonts w:ascii="Roboto Light" w:hAnsi="Roboto Light"/>
          <w:b/>
          <w:bCs/>
        </w:rPr>
        <w:t>Node.js</w:t>
      </w:r>
      <w:r w:rsidRPr="00663F78">
        <w:rPr>
          <w:rFonts w:ascii="Roboto Light" w:hAnsi="Roboto Light"/>
        </w:rPr>
        <w:t xml:space="preserve"> </w:t>
      </w:r>
      <w:r w:rsidR="00565C25" w:rsidRPr="00663F78">
        <w:rPr>
          <w:rFonts w:ascii="Roboto Light" w:hAnsi="Roboto Light"/>
        </w:rPr>
        <w:t>for</w:t>
      </w:r>
      <w:r w:rsidRPr="00663F78">
        <w:rPr>
          <w:rFonts w:ascii="Roboto Light" w:hAnsi="Roboto Light"/>
        </w:rPr>
        <w:t xml:space="preserve"> </w:t>
      </w:r>
      <w:r w:rsidR="00565C25" w:rsidRPr="00663F78">
        <w:rPr>
          <w:rFonts w:ascii="Roboto Light" w:hAnsi="Roboto Light"/>
        </w:rPr>
        <w:t xml:space="preserve">managing </w:t>
      </w:r>
      <w:r w:rsidRPr="00663F78">
        <w:rPr>
          <w:rFonts w:ascii="Roboto Light" w:hAnsi="Roboto Light"/>
        </w:rPr>
        <w:t>the backend</w:t>
      </w:r>
      <w:r w:rsidR="00565C25" w:rsidRPr="00663F78">
        <w:rPr>
          <w:rFonts w:ascii="Roboto Light" w:hAnsi="Roboto Light"/>
        </w:rPr>
        <w:t xml:space="preserve"> logic</w:t>
      </w:r>
      <w:r w:rsidR="0029159A">
        <w:rPr>
          <w:rFonts w:ascii="Roboto Light" w:hAnsi="Roboto Light"/>
        </w:rPr>
        <w:t xml:space="preserve">, </w:t>
      </w:r>
      <w:r w:rsidR="00565C25" w:rsidRPr="00663F78">
        <w:rPr>
          <w:rFonts w:ascii="Roboto Light" w:hAnsi="Roboto Light"/>
        </w:rPr>
        <w:t>requesting routes</w:t>
      </w:r>
      <w:r w:rsidR="0029159A">
        <w:rPr>
          <w:rFonts w:ascii="Roboto Light" w:hAnsi="Roboto Light"/>
        </w:rPr>
        <w:t xml:space="preserve">, </w:t>
      </w:r>
      <w:r w:rsidR="0013385D" w:rsidRPr="00663F78">
        <w:rPr>
          <w:rFonts w:ascii="Roboto Light" w:hAnsi="Roboto Light"/>
        </w:rPr>
        <w:t>increas</w:t>
      </w:r>
      <w:r w:rsidR="0029159A">
        <w:rPr>
          <w:rFonts w:ascii="Roboto Light" w:hAnsi="Roboto Light"/>
        </w:rPr>
        <w:t>ing</w:t>
      </w:r>
      <w:r w:rsidR="0013385D" w:rsidRPr="00663F78">
        <w:rPr>
          <w:rFonts w:ascii="Roboto Light" w:hAnsi="Roboto Light"/>
        </w:rPr>
        <w:t xml:space="preserve"> </w:t>
      </w:r>
      <w:r w:rsidR="00663F78" w:rsidRPr="00663F78">
        <w:rPr>
          <w:rFonts w:ascii="Roboto Light" w:hAnsi="Roboto Light"/>
        </w:rPr>
        <w:t>the system availability, creat</w:t>
      </w:r>
      <w:r w:rsidR="0029159A">
        <w:rPr>
          <w:rFonts w:ascii="Roboto Light" w:hAnsi="Roboto Light"/>
        </w:rPr>
        <w:t>ing</w:t>
      </w:r>
      <w:r w:rsidR="00663F78" w:rsidRPr="00663F78">
        <w:rPr>
          <w:rFonts w:ascii="Roboto Light" w:hAnsi="Roboto Light"/>
        </w:rPr>
        <w:t xml:space="preserve"> event-driven features and non-blocking I/O of real-time events</w:t>
      </w:r>
      <w:r w:rsidR="0029159A">
        <w:rPr>
          <w:rFonts w:ascii="Roboto Light" w:hAnsi="Roboto Light"/>
        </w:rPr>
        <w:t xml:space="preserve">. Additionally, it </w:t>
      </w:r>
      <w:r w:rsidR="00663F78" w:rsidRPr="00663F78">
        <w:rPr>
          <w:rFonts w:ascii="Roboto Light" w:hAnsi="Roboto Light"/>
        </w:rPr>
        <w:t>allows the developer to use JavaScript for both the server-side and client-side.</w:t>
      </w:r>
    </w:p>
    <w:p w14:paraId="232FC5DC" w14:textId="30F29BFD" w:rsidR="00521A94" w:rsidRPr="00663F78" w:rsidRDefault="00521A94" w:rsidP="00521A94">
      <w:pPr>
        <w:pStyle w:val="ListParagraph"/>
        <w:numPr>
          <w:ilvl w:val="0"/>
          <w:numId w:val="5"/>
        </w:numPr>
        <w:rPr>
          <w:rFonts w:ascii="Roboto Light" w:hAnsi="Roboto Light"/>
          <w:b/>
          <w:bCs/>
        </w:rPr>
      </w:pPr>
      <w:r w:rsidRPr="00663F78">
        <w:rPr>
          <w:rFonts w:ascii="Roboto Light" w:hAnsi="Roboto Light"/>
          <w:b/>
          <w:bCs/>
        </w:rPr>
        <w:t>Socket.io</w:t>
      </w:r>
      <w:r w:rsidRPr="00663F78">
        <w:rPr>
          <w:rFonts w:ascii="Roboto Light" w:hAnsi="Roboto Light"/>
        </w:rPr>
        <w:t>, a Node.js module which handles constant communication between a client and server, enabling the server to push real-time updates. It also enables real-time bidirectional event-based communication.</w:t>
      </w:r>
    </w:p>
    <w:p w14:paraId="44B9A55E" w14:textId="1556E17F" w:rsidR="00521A94" w:rsidRPr="00663F78" w:rsidRDefault="005207B9" w:rsidP="00521A94">
      <w:pPr>
        <w:pStyle w:val="ListParagraph"/>
        <w:numPr>
          <w:ilvl w:val="0"/>
          <w:numId w:val="5"/>
        </w:numPr>
        <w:rPr>
          <w:rFonts w:ascii="Roboto Light" w:hAnsi="Roboto Light"/>
          <w:b/>
          <w:bCs/>
        </w:rPr>
      </w:pPr>
      <w:r w:rsidRPr="00663F78">
        <w:rPr>
          <w:rFonts w:ascii="Roboto Light" w:hAnsi="Roboto Light"/>
          <w:b/>
          <w:bCs/>
        </w:rPr>
        <w:t>MongoDB</w:t>
      </w:r>
      <w:r w:rsidRPr="00663F78">
        <w:rPr>
          <w:rFonts w:ascii="Roboto Light" w:hAnsi="Roboto Light"/>
        </w:rPr>
        <w:t xml:space="preserve"> </w:t>
      </w:r>
      <w:r w:rsidR="00521A94" w:rsidRPr="00663F78">
        <w:rPr>
          <w:rFonts w:ascii="Roboto Light" w:hAnsi="Roboto Light"/>
        </w:rPr>
        <w:t xml:space="preserve">database </w:t>
      </w:r>
      <w:r w:rsidRPr="00663F78">
        <w:rPr>
          <w:rFonts w:ascii="Roboto Light" w:hAnsi="Roboto Light"/>
        </w:rPr>
        <w:t xml:space="preserve">for </w:t>
      </w:r>
      <w:r w:rsidR="00565C25" w:rsidRPr="00663F78">
        <w:rPr>
          <w:rFonts w:ascii="Roboto Light" w:hAnsi="Roboto Light"/>
        </w:rPr>
        <w:t xml:space="preserve">secure and </w:t>
      </w:r>
      <w:r w:rsidRPr="00663F78">
        <w:rPr>
          <w:rFonts w:ascii="Roboto Light" w:hAnsi="Roboto Light"/>
        </w:rPr>
        <w:t xml:space="preserve">fast data </w:t>
      </w:r>
      <w:r w:rsidR="0013385D" w:rsidRPr="00663F78">
        <w:rPr>
          <w:rFonts w:ascii="Roboto Light" w:hAnsi="Roboto Light"/>
        </w:rPr>
        <w:t>retrieval</w:t>
      </w:r>
      <w:r w:rsidR="00521A94" w:rsidRPr="00663F78">
        <w:rPr>
          <w:rFonts w:ascii="Roboto Light" w:hAnsi="Roboto Light"/>
        </w:rPr>
        <w:t>.</w:t>
      </w:r>
    </w:p>
    <w:p w14:paraId="1620EC8D" w14:textId="4DCB49A7" w:rsidR="00521A94" w:rsidRPr="00663F78" w:rsidRDefault="00521A94" w:rsidP="00521A94">
      <w:pPr>
        <w:pStyle w:val="ListParagraph"/>
        <w:numPr>
          <w:ilvl w:val="0"/>
          <w:numId w:val="5"/>
        </w:numPr>
        <w:rPr>
          <w:rFonts w:ascii="Roboto Light" w:hAnsi="Roboto Light"/>
          <w:b/>
          <w:bCs/>
        </w:rPr>
      </w:pPr>
      <w:r w:rsidRPr="00663F78">
        <w:rPr>
          <w:rFonts w:ascii="Roboto Light" w:hAnsi="Roboto Light"/>
        </w:rPr>
        <w:t>A</w:t>
      </w:r>
      <w:r w:rsidR="005207B9" w:rsidRPr="00663F78">
        <w:rPr>
          <w:rFonts w:ascii="Roboto Light" w:hAnsi="Roboto Light"/>
        </w:rPr>
        <w:t xml:space="preserve"> </w:t>
      </w:r>
      <w:r w:rsidR="002D1788" w:rsidRPr="002D1788">
        <w:rPr>
          <w:rFonts w:ascii="Roboto Light" w:hAnsi="Roboto Light"/>
          <w:b/>
          <w:bCs/>
        </w:rPr>
        <w:t>JavaScript</w:t>
      </w:r>
      <w:r w:rsidR="002D1788">
        <w:rPr>
          <w:rFonts w:ascii="Roboto Light" w:hAnsi="Roboto Light"/>
        </w:rPr>
        <w:t xml:space="preserve"> </w:t>
      </w:r>
      <w:r w:rsidR="005207B9" w:rsidRPr="00663F78">
        <w:rPr>
          <w:rFonts w:ascii="Roboto Light" w:hAnsi="Roboto Light"/>
          <w:b/>
          <w:bCs/>
        </w:rPr>
        <w:t>SPA</w:t>
      </w:r>
      <w:r w:rsidR="00565C25" w:rsidRPr="00663F78">
        <w:rPr>
          <w:rFonts w:ascii="Roboto Light" w:hAnsi="Roboto Light"/>
          <w:b/>
          <w:bCs/>
        </w:rPr>
        <w:t xml:space="preserve"> framework</w:t>
      </w:r>
      <w:r w:rsidR="005207B9" w:rsidRPr="00663F78">
        <w:rPr>
          <w:rFonts w:ascii="Roboto Light" w:hAnsi="Roboto Light"/>
        </w:rPr>
        <w:t xml:space="preserve"> </w:t>
      </w:r>
      <w:r w:rsidR="00D769F7" w:rsidRPr="00663F78">
        <w:rPr>
          <w:rFonts w:ascii="Roboto Light" w:hAnsi="Roboto Light"/>
        </w:rPr>
        <w:t>for the</w:t>
      </w:r>
      <w:r w:rsidR="005207B9" w:rsidRPr="00663F78">
        <w:rPr>
          <w:rFonts w:ascii="Roboto Light" w:hAnsi="Roboto Light"/>
        </w:rPr>
        <w:t xml:space="preserve"> frontend</w:t>
      </w:r>
      <w:r w:rsidR="00565C25" w:rsidRPr="00663F78">
        <w:rPr>
          <w:rFonts w:ascii="Roboto Light" w:hAnsi="Roboto Light"/>
        </w:rPr>
        <w:t xml:space="preserve"> to persist state to the user interface</w:t>
      </w:r>
      <w:r w:rsidR="005207B9" w:rsidRPr="00663F78">
        <w:rPr>
          <w:rFonts w:ascii="Roboto Light" w:hAnsi="Roboto Light"/>
        </w:rPr>
        <w:t xml:space="preserve">. </w:t>
      </w:r>
    </w:p>
    <w:p w14:paraId="4A6FEE08" w14:textId="5F87CF22" w:rsidR="005B7549" w:rsidRPr="00C75FBE" w:rsidRDefault="005B7549" w:rsidP="005B7549">
      <w:pPr>
        <w:pStyle w:val="Caption"/>
        <w:keepNext/>
        <w:jc w:val="center"/>
        <w:rPr>
          <w:b/>
          <w:bCs/>
          <w:color w:val="auto"/>
        </w:rPr>
      </w:pPr>
      <w:r w:rsidRPr="00C75FBE">
        <w:rPr>
          <w:b/>
          <w:bCs/>
          <w:color w:val="auto"/>
        </w:rPr>
        <w:lastRenderedPageBreak/>
        <w:t>Diagram showing the non-blocking I/O</w:t>
      </w:r>
      <w:r w:rsidR="00C75FBE">
        <w:rPr>
          <w:b/>
          <w:bCs/>
          <w:color w:val="auto"/>
        </w:rPr>
        <w:t xml:space="preserve"> process</w:t>
      </w:r>
      <w:r w:rsidRPr="00C75FBE">
        <w:rPr>
          <w:b/>
          <w:bCs/>
          <w:color w:val="auto"/>
        </w:rPr>
        <w:t xml:space="preserve"> and how the server manages user requests in the event queue.</w:t>
      </w:r>
    </w:p>
    <w:p w14:paraId="6F946D5B" w14:textId="77777777" w:rsidR="0013385D" w:rsidRDefault="00565C25" w:rsidP="0013385D">
      <w:pPr>
        <w:keepNext/>
        <w:jc w:val="center"/>
      </w:pPr>
      <w:r w:rsidRPr="00FD14E7">
        <w:rPr>
          <w:rFonts w:ascii="Roboto" w:hAnsi="Roboto"/>
          <w:noProof/>
        </w:rPr>
        <w:drawing>
          <wp:inline distT="0" distB="0" distL="0" distR="0" wp14:anchorId="1742EAE1" wp14:editId="384E7595">
            <wp:extent cx="5107418" cy="2495550"/>
            <wp:effectExtent l="0" t="0" r="0" b="0"/>
            <wp:docPr id="196610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05689" name="Picture 1966105689"/>
                    <pic:cNvPicPr/>
                  </pic:nvPicPr>
                  <pic:blipFill>
                    <a:blip r:embed="rId8">
                      <a:extLst>
                        <a:ext uri="{28A0092B-C50C-407E-A947-70E740481C1C}">
                          <a14:useLocalDpi xmlns:a14="http://schemas.microsoft.com/office/drawing/2010/main" val="0"/>
                        </a:ext>
                      </a:extLst>
                    </a:blip>
                    <a:stretch>
                      <a:fillRect/>
                    </a:stretch>
                  </pic:blipFill>
                  <pic:spPr>
                    <a:xfrm>
                      <a:off x="0" y="0"/>
                      <a:ext cx="5127696" cy="2505458"/>
                    </a:xfrm>
                    <a:prstGeom prst="rect">
                      <a:avLst/>
                    </a:prstGeom>
                  </pic:spPr>
                </pic:pic>
              </a:graphicData>
            </a:graphic>
          </wp:inline>
        </w:drawing>
      </w:r>
    </w:p>
    <w:p w14:paraId="3F1643F4" w14:textId="598C6725" w:rsidR="00F56132" w:rsidRPr="005207B9" w:rsidRDefault="0029159A" w:rsidP="004F6965">
      <w:pPr>
        <w:pStyle w:val="Heading2"/>
        <w:spacing w:line="360" w:lineRule="auto"/>
        <w:rPr>
          <w:rFonts w:ascii="Roboto" w:hAnsi="Roboto"/>
          <w:b/>
          <w:bCs/>
        </w:rPr>
      </w:pPr>
      <w:r>
        <w:rPr>
          <w:rFonts w:ascii="Roboto" w:hAnsi="Roboto"/>
          <w:b/>
          <w:bCs/>
        </w:rPr>
        <w:t>Scaling</w:t>
      </w:r>
    </w:p>
    <w:p w14:paraId="768C5D5F" w14:textId="4EDFB634" w:rsidR="0078046F" w:rsidRDefault="00931FEA" w:rsidP="000C7171">
      <w:pPr>
        <w:rPr>
          <w:rFonts w:ascii="Roboto Light" w:hAnsi="Roboto Light"/>
        </w:rPr>
      </w:pPr>
      <w:r>
        <w:rPr>
          <w:rFonts w:ascii="Roboto Light" w:hAnsi="Roboto Light"/>
        </w:rPr>
        <w:t>E</w:t>
      </w:r>
      <w:r w:rsidR="004F6965">
        <w:rPr>
          <w:rFonts w:ascii="Roboto Light" w:hAnsi="Roboto Light"/>
        </w:rPr>
        <w:t>ssential</w:t>
      </w:r>
      <w:r w:rsidR="004F6965" w:rsidRPr="004F6965">
        <w:rPr>
          <w:rFonts w:ascii="Roboto Light" w:hAnsi="Roboto Light"/>
        </w:rPr>
        <w:t xml:space="preserve"> mechanism</w:t>
      </w:r>
      <w:r>
        <w:rPr>
          <w:rFonts w:ascii="Roboto Light" w:hAnsi="Roboto Light"/>
        </w:rPr>
        <w:t>s</w:t>
      </w:r>
      <w:r w:rsidR="004F6965" w:rsidRPr="004F6965">
        <w:rPr>
          <w:rFonts w:ascii="Roboto Light" w:hAnsi="Roboto Light"/>
        </w:rPr>
        <w:t xml:space="preserve"> to </w:t>
      </w:r>
      <w:r w:rsidR="002D1788">
        <w:rPr>
          <w:rFonts w:ascii="Roboto Light" w:hAnsi="Roboto Light"/>
        </w:rPr>
        <w:t>manage</w:t>
      </w:r>
      <w:r w:rsidR="004F6965" w:rsidRPr="004F6965">
        <w:rPr>
          <w:rFonts w:ascii="Roboto Light" w:hAnsi="Roboto Light"/>
        </w:rPr>
        <w:t xml:space="preserve"> </w:t>
      </w:r>
      <w:r w:rsidR="00E65094">
        <w:rPr>
          <w:rFonts w:ascii="Roboto Light" w:hAnsi="Roboto Light"/>
        </w:rPr>
        <w:t>multiple</w:t>
      </w:r>
      <w:r w:rsidR="004F6965" w:rsidRPr="004F6965">
        <w:rPr>
          <w:rFonts w:ascii="Roboto Light" w:hAnsi="Roboto Light"/>
        </w:rPr>
        <w:t xml:space="preserve"> users</w:t>
      </w:r>
      <w:r w:rsidR="002D1788">
        <w:rPr>
          <w:rFonts w:ascii="Roboto Light" w:hAnsi="Roboto Light"/>
        </w:rPr>
        <w:t xml:space="preserve"> </w:t>
      </w:r>
      <w:r>
        <w:rPr>
          <w:rFonts w:ascii="Roboto Light" w:hAnsi="Roboto Light"/>
        </w:rPr>
        <w:t>are</w:t>
      </w:r>
      <w:r w:rsidR="004F6965" w:rsidRPr="004F6965">
        <w:rPr>
          <w:rFonts w:ascii="Roboto Light" w:hAnsi="Roboto Light"/>
        </w:rPr>
        <w:t xml:space="preserve"> load balancing</w:t>
      </w:r>
      <w:r>
        <w:rPr>
          <w:rFonts w:ascii="Roboto Light" w:hAnsi="Roboto Light"/>
        </w:rPr>
        <w:t xml:space="preserve"> and a content delivery network</w:t>
      </w:r>
      <w:r w:rsidR="004F6965" w:rsidRPr="004F6965">
        <w:rPr>
          <w:rFonts w:ascii="Roboto Light" w:hAnsi="Roboto Light"/>
        </w:rPr>
        <w:t>.</w:t>
      </w:r>
      <w:r w:rsidR="004F6965">
        <w:rPr>
          <w:rFonts w:ascii="Roboto Light" w:hAnsi="Roboto Light"/>
        </w:rPr>
        <w:t xml:space="preserve"> </w:t>
      </w:r>
      <w:r w:rsidR="000C7171" w:rsidRPr="000D61E9">
        <w:rPr>
          <w:rFonts w:ascii="Roboto Light" w:hAnsi="Roboto Light"/>
        </w:rPr>
        <w:t xml:space="preserve">If the application was to be accessed by 10,000 users simultaneously, it would </w:t>
      </w:r>
      <w:r w:rsidR="005B7549" w:rsidRPr="000D61E9">
        <w:rPr>
          <w:rFonts w:ascii="Roboto Light" w:hAnsi="Roboto Light"/>
        </w:rPr>
        <w:t>experience a lapse in performance</w:t>
      </w:r>
      <w:r w:rsidR="000C7171" w:rsidRPr="000D61E9">
        <w:rPr>
          <w:rFonts w:ascii="Roboto Light" w:hAnsi="Roboto Light"/>
        </w:rPr>
        <w:t xml:space="preserve"> </w:t>
      </w:r>
      <w:r w:rsidR="004F6965">
        <w:rPr>
          <w:rFonts w:ascii="Roboto Light" w:hAnsi="Roboto Light"/>
        </w:rPr>
        <w:t>due to the</w:t>
      </w:r>
      <w:r w:rsidR="00C5741E" w:rsidRPr="000D61E9">
        <w:rPr>
          <w:rFonts w:ascii="Roboto Light" w:hAnsi="Roboto Light"/>
        </w:rPr>
        <w:t xml:space="preserve"> overload </w:t>
      </w:r>
      <w:r w:rsidR="004F6965">
        <w:rPr>
          <w:rFonts w:ascii="Roboto Light" w:hAnsi="Roboto Light"/>
        </w:rPr>
        <w:t>of</w:t>
      </w:r>
      <w:r w:rsidR="00C5741E" w:rsidRPr="000D61E9">
        <w:rPr>
          <w:rFonts w:ascii="Roboto Light" w:hAnsi="Roboto Light"/>
        </w:rPr>
        <w:t xml:space="preserve"> requests</w:t>
      </w:r>
      <w:r w:rsidR="000C7171" w:rsidRPr="000D61E9">
        <w:rPr>
          <w:rFonts w:ascii="Roboto Light" w:hAnsi="Roboto Light"/>
        </w:rPr>
        <w:t>.</w:t>
      </w:r>
      <w:r w:rsidR="00ED5936" w:rsidRPr="000D61E9">
        <w:rPr>
          <w:rFonts w:ascii="Roboto Light" w:hAnsi="Roboto Light"/>
        </w:rPr>
        <w:t xml:space="preserve"> </w:t>
      </w:r>
      <w:r w:rsidR="004F6965">
        <w:rPr>
          <w:rFonts w:ascii="Roboto Light" w:hAnsi="Roboto Light"/>
        </w:rPr>
        <w:t>The increase of users would</w:t>
      </w:r>
      <w:r w:rsidR="00DE7092">
        <w:rPr>
          <w:rFonts w:ascii="Roboto Light" w:hAnsi="Roboto Light"/>
        </w:rPr>
        <w:t xml:space="preserve"> require more resources – such as bandwidth</w:t>
      </w:r>
      <w:r w:rsidR="004F6965">
        <w:rPr>
          <w:rFonts w:ascii="Roboto Light" w:hAnsi="Roboto Light"/>
        </w:rPr>
        <w:t xml:space="preserve"> and</w:t>
      </w:r>
      <w:r w:rsidR="00DE7092">
        <w:rPr>
          <w:rFonts w:ascii="Roboto Light" w:hAnsi="Roboto Light"/>
        </w:rPr>
        <w:t xml:space="preserve"> </w:t>
      </w:r>
      <w:r w:rsidR="004F6965">
        <w:rPr>
          <w:rFonts w:ascii="Roboto Light" w:hAnsi="Roboto Light"/>
        </w:rPr>
        <w:t>storage</w:t>
      </w:r>
      <w:r w:rsidR="00DE7092">
        <w:rPr>
          <w:rFonts w:ascii="Roboto Light" w:hAnsi="Roboto Light"/>
        </w:rPr>
        <w:t xml:space="preserve">. </w:t>
      </w:r>
      <w:r w:rsidR="004F6965">
        <w:rPr>
          <w:rFonts w:ascii="Roboto Light" w:hAnsi="Roboto Light"/>
        </w:rPr>
        <w:t>Viable solutions include</w:t>
      </w:r>
      <w:r w:rsidR="00ED5936" w:rsidRPr="000D61E9">
        <w:rPr>
          <w:rFonts w:ascii="Roboto Light" w:hAnsi="Roboto Light"/>
        </w:rPr>
        <w:t xml:space="preserve"> vertical partitioning, horizontal partitioning, or adding a </w:t>
      </w:r>
      <w:r>
        <w:rPr>
          <w:rFonts w:ascii="Roboto Light" w:hAnsi="Roboto Light"/>
        </w:rPr>
        <w:t xml:space="preserve">web </w:t>
      </w:r>
      <w:r w:rsidR="00ED5936" w:rsidRPr="000D61E9">
        <w:rPr>
          <w:rFonts w:ascii="Roboto Light" w:hAnsi="Roboto Light"/>
        </w:rPr>
        <w:t xml:space="preserve">caching layer to offload read requests for games currently in progress. </w:t>
      </w:r>
    </w:p>
    <w:sectPr w:rsidR="0078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7D53"/>
    <w:multiLevelType w:val="hybridMultilevel"/>
    <w:tmpl w:val="454E182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257091"/>
    <w:multiLevelType w:val="hybridMultilevel"/>
    <w:tmpl w:val="E9EE16D0"/>
    <w:lvl w:ilvl="0" w:tplc="0409000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70C59"/>
    <w:multiLevelType w:val="hybridMultilevel"/>
    <w:tmpl w:val="B44C4048"/>
    <w:lvl w:ilvl="0" w:tplc="5950E59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72478"/>
    <w:multiLevelType w:val="hybridMultilevel"/>
    <w:tmpl w:val="7F5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12EF5"/>
    <w:multiLevelType w:val="hybridMultilevel"/>
    <w:tmpl w:val="9170D9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17CD9"/>
    <w:multiLevelType w:val="hybridMultilevel"/>
    <w:tmpl w:val="3C12DF3E"/>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942A7F"/>
    <w:multiLevelType w:val="hybridMultilevel"/>
    <w:tmpl w:val="BED8EA1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1168556">
    <w:abstractNumId w:val="4"/>
  </w:num>
  <w:num w:numId="2" w16cid:durableId="791092419">
    <w:abstractNumId w:val="0"/>
  </w:num>
  <w:num w:numId="3" w16cid:durableId="306399715">
    <w:abstractNumId w:val="6"/>
  </w:num>
  <w:num w:numId="4" w16cid:durableId="1909075124">
    <w:abstractNumId w:val="5"/>
  </w:num>
  <w:num w:numId="5" w16cid:durableId="2102098295">
    <w:abstractNumId w:val="2"/>
  </w:num>
  <w:num w:numId="6" w16cid:durableId="1259103017">
    <w:abstractNumId w:val="1"/>
  </w:num>
  <w:num w:numId="7" w16cid:durableId="1999040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wanda Msengezi">
    <w15:presenceInfo w15:providerId="AD" w15:userId="S::tawanda.msengezi@doddlelearn.com::fabc4731-77bf-44db-8cc7-d71c472876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36"/>
    <w:rsid w:val="00076570"/>
    <w:rsid w:val="000C7171"/>
    <w:rsid w:val="000D61E9"/>
    <w:rsid w:val="000F45EC"/>
    <w:rsid w:val="0013385D"/>
    <w:rsid w:val="001F3B94"/>
    <w:rsid w:val="002302A0"/>
    <w:rsid w:val="0029159A"/>
    <w:rsid w:val="002D1788"/>
    <w:rsid w:val="00360521"/>
    <w:rsid w:val="003A3CFD"/>
    <w:rsid w:val="004A67BD"/>
    <w:rsid w:val="004F6965"/>
    <w:rsid w:val="005207B9"/>
    <w:rsid w:val="00521A94"/>
    <w:rsid w:val="0054622C"/>
    <w:rsid w:val="00546AA8"/>
    <w:rsid w:val="00565C25"/>
    <w:rsid w:val="00597326"/>
    <w:rsid w:val="005B6CFD"/>
    <w:rsid w:val="005B7549"/>
    <w:rsid w:val="00663F78"/>
    <w:rsid w:val="00674756"/>
    <w:rsid w:val="0078046F"/>
    <w:rsid w:val="007842BE"/>
    <w:rsid w:val="007E6A82"/>
    <w:rsid w:val="00836618"/>
    <w:rsid w:val="00877B81"/>
    <w:rsid w:val="00931FEA"/>
    <w:rsid w:val="00A43B60"/>
    <w:rsid w:val="00A636C9"/>
    <w:rsid w:val="00AD4AC0"/>
    <w:rsid w:val="00B00C8A"/>
    <w:rsid w:val="00B31FEE"/>
    <w:rsid w:val="00BD14A4"/>
    <w:rsid w:val="00C5741E"/>
    <w:rsid w:val="00C75FBE"/>
    <w:rsid w:val="00C94836"/>
    <w:rsid w:val="00CF11CC"/>
    <w:rsid w:val="00CF61ED"/>
    <w:rsid w:val="00D1359F"/>
    <w:rsid w:val="00D769F7"/>
    <w:rsid w:val="00DE7092"/>
    <w:rsid w:val="00E56AFF"/>
    <w:rsid w:val="00E65094"/>
    <w:rsid w:val="00E668DF"/>
    <w:rsid w:val="00EC62DF"/>
    <w:rsid w:val="00ED5936"/>
    <w:rsid w:val="00EE17DF"/>
    <w:rsid w:val="00F246B4"/>
    <w:rsid w:val="00F56132"/>
    <w:rsid w:val="00FA6A10"/>
    <w:rsid w:val="00FD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2E04"/>
  <w15:chartTrackingRefBased/>
  <w15:docId w15:val="{DC51FC35-CF8B-4406-AB83-24C537A8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32"/>
  </w:style>
  <w:style w:type="paragraph" w:styleId="Heading1">
    <w:name w:val="heading 1"/>
    <w:basedOn w:val="Normal"/>
    <w:next w:val="Normal"/>
    <w:link w:val="Heading1Char"/>
    <w:uiPriority w:val="9"/>
    <w:qFormat/>
    <w:rsid w:val="00F56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6132"/>
    <w:pPr>
      <w:spacing w:after="0" w:line="240" w:lineRule="auto"/>
    </w:pPr>
  </w:style>
  <w:style w:type="paragraph" w:styleId="ListParagraph">
    <w:name w:val="List Paragraph"/>
    <w:basedOn w:val="Normal"/>
    <w:uiPriority w:val="34"/>
    <w:qFormat/>
    <w:rsid w:val="00F56132"/>
    <w:pPr>
      <w:ind w:left="720"/>
      <w:contextualSpacing/>
    </w:pPr>
  </w:style>
  <w:style w:type="character" w:customStyle="1" w:styleId="Heading1Char">
    <w:name w:val="Heading 1 Char"/>
    <w:basedOn w:val="DefaultParagraphFont"/>
    <w:link w:val="Heading1"/>
    <w:uiPriority w:val="9"/>
    <w:rsid w:val="00F5613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338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75F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9467B-8F48-4E72-8344-FFD7F675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3</Pages>
  <Words>466</Words>
  <Characters>2660</Characters>
  <Application>Microsoft Office Word</Application>
  <DocSecurity>2</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Msengezi</dc:creator>
  <cp:keywords/>
  <dc:description/>
  <cp:lastModifiedBy>Tawanda Msengezi</cp:lastModifiedBy>
  <cp:revision>9</cp:revision>
  <dcterms:created xsi:type="dcterms:W3CDTF">2023-08-21T05:58:00Z</dcterms:created>
  <dcterms:modified xsi:type="dcterms:W3CDTF">2023-09-02T14:00:00Z</dcterms:modified>
</cp:coreProperties>
</file>